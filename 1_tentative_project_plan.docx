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91A3A" w14:textId="02187E3A" w:rsidR="00502A32" w:rsidRDefault="00CF0EE1" w:rsidP="00B46D3A">
      <w:pPr>
        <w:pStyle w:val="Heading1"/>
        <w:rPr>
          <w:lang w:val="en-GB"/>
        </w:rPr>
      </w:pPr>
      <w:r>
        <w:rPr>
          <w:lang w:val="en-GB"/>
        </w:rPr>
        <w:t>A</w:t>
      </w:r>
      <w:r w:rsidR="004024D8">
        <w:rPr>
          <w:lang w:val="en-GB"/>
        </w:rPr>
        <w:t>dverse events of the COVID-19</w:t>
      </w:r>
      <w:r w:rsidR="00502A32" w:rsidRPr="0032449E">
        <w:rPr>
          <w:lang w:val="en-GB"/>
        </w:rPr>
        <w:t xml:space="preserve"> vaccine</w:t>
      </w:r>
      <w:r w:rsidR="004024D8">
        <w:rPr>
          <w:lang w:val="en-GB"/>
        </w:rPr>
        <w:t xml:space="preserve"> in</w:t>
      </w:r>
      <w:r w:rsidR="00502A32" w:rsidRPr="0032449E">
        <w:rPr>
          <w:lang w:val="en-GB"/>
        </w:rPr>
        <w:t xml:space="preserve"> people with underlying medical conditions</w:t>
      </w:r>
    </w:p>
    <w:p w14:paraId="2BC41CA1" w14:textId="00AF23E2" w:rsidR="0008084F" w:rsidRPr="0008084F" w:rsidRDefault="0008084F" w:rsidP="00B70639">
      <w:pPr>
        <w:pStyle w:val="Subtitle"/>
        <w:jc w:val="both"/>
        <w:rPr>
          <w:lang w:val="de-CH"/>
        </w:rPr>
      </w:pPr>
      <w:r>
        <w:rPr>
          <w:lang w:val="de-CH"/>
        </w:rPr>
        <w:t xml:space="preserve">Monica Müller, </w:t>
      </w:r>
      <w:r w:rsidRPr="0008084F">
        <w:rPr>
          <w:lang w:val="de-CH"/>
        </w:rPr>
        <w:t xml:space="preserve">Renée </w:t>
      </w:r>
      <w:proofErr w:type="spellStart"/>
      <w:r w:rsidRPr="0008084F">
        <w:rPr>
          <w:lang w:val="de-CH"/>
        </w:rPr>
        <w:t>Sæthre</w:t>
      </w:r>
      <w:proofErr w:type="spellEnd"/>
    </w:p>
    <w:p w14:paraId="743AA9BD" w14:textId="06D1D7AB" w:rsidR="00502A32" w:rsidRDefault="0032449E" w:rsidP="00B70639">
      <w:pPr>
        <w:jc w:val="both"/>
        <w:rPr>
          <w:lang w:val="en-GB"/>
        </w:rPr>
      </w:pPr>
      <w:r>
        <w:rPr>
          <w:lang w:val="en-GB"/>
        </w:rPr>
        <w:t xml:space="preserve">In hope of ending the global COVID-19 pandemic, </w:t>
      </w:r>
      <w:r w:rsidR="006B5AA2">
        <w:rPr>
          <w:lang w:val="en-GB"/>
        </w:rPr>
        <w:t>multiple</w:t>
      </w:r>
      <w:r>
        <w:rPr>
          <w:lang w:val="en-GB"/>
        </w:rPr>
        <w:t xml:space="preserve"> vaccines have been rapidly developed</w:t>
      </w:r>
      <w:r w:rsidR="006B5AA2">
        <w:rPr>
          <w:lang w:val="en-GB"/>
        </w:rPr>
        <w:t xml:space="preserve"> around the world</w:t>
      </w:r>
      <w:r>
        <w:rPr>
          <w:lang w:val="en-GB"/>
        </w:rPr>
        <w:t xml:space="preserve">. However, vaccine hesitancy due to safety concerns </w:t>
      </w:r>
      <w:r w:rsidR="003327EE">
        <w:rPr>
          <w:lang w:val="en-GB"/>
        </w:rPr>
        <w:t>is hindering</w:t>
      </w:r>
      <w:r>
        <w:rPr>
          <w:lang w:val="en-GB"/>
        </w:rPr>
        <w:t xml:space="preserve"> its usage. Phase 2 and 3 clinical trials showed promising results regarding </w:t>
      </w:r>
      <w:r w:rsidR="003327EE">
        <w:rPr>
          <w:lang w:val="en-GB"/>
        </w:rPr>
        <w:t xml:space="preserve">both </w:t>
      </w:r>
      <w:r>
        <w:rPr>
          <w:lang w:val="en-GB"/>
        </w:rPr>
        <w:t>efficacy and adverse effects</w:t>
      </w:r>
      <w:r w:rsidR="00AA5DFB">
        <w:rPr>
          <w:lang w:val="en-GB"/>
        </w:rPr>
        <w:t>,</w:t>
      </w:r>
      <w:r>
        <w:rPr>
          <w:lang w:val="en-GB"/>
        </w:rPr>
        <w:t xml:space="preserve"> also in people with underlying medical conditions</w:t>
      </w:r>
      <w:r>
        <w:rPr>
          <w:lang w:val="en-GB"/>
        </w:rPr>
        <w:fldChar w:fldCharType="begin"/>
      </w:r>
      <w:r w:rsidR="006366CF">
        <w:rPr>
          <w:lang w:val="en-GB"/>
        </w:rPr>
        <w:instrText xml:space="preserve"> ADDIN EN.CITE &lt;EndNote&gt;&lt;Cite&gt;&lt;Author&gt;Choi&lt;/Author&gt;&lt;Year&gt;2021&lt;/Year&gt;&lt;RecNum&gt;1&lt;/RecNum&gt;&lt;DisplayText&gt;&lt;style face="superscript"&gt;1&lt;/style&gt;&lt;/DisplayText&gt;&lt;record&gt;&lt;rec-number&gt;1&lt;/rec-number&gt;&lt;foreign-keys&gt;&lt;key app="EN" db-id="fxsfxav03rrepseepftp95wlxwesev2xe9aw" timestamp="1636359804"&gt;1&lt;/key&gt;&lt;/foreign-keys&gt;&lt;ref-type name="Journal Article"&gt;17&lt;/ref-type&gt;&lt;contributors&gt;&lt;authors&gt;&lt;author&gt;Choi, Won Suk&lt;/author&gt;&lt;author&gt;Cheong, Hee Jin&lt;/author&gt;&lt;/authors&gt;&lt;/contributors&gt;&lt;titles&gt;&lt;title&gt;COVID-19 Vaccination for People with Comorbidities&lt;/title&gt;&lt;secondary-title&gt;Infection &amp;amp; chemotherapy&lt;/secondary-title&gt;&lt;alt-title&gt;Infect Chemother&lt;/alt-title&gt;&lt;/titles&gt;&lt;periodical&gt;&lt;full-title&gt;Infection &amp;amp; chemotherapy&lt;/full-title&gt;&lt;abbr-1&gt;Infect Chemother&lt;/abbr-1&gt;&lt;/periodical&gt;&lt;alt-periodical&gt;&lt;full-title&gt;Infection &amp;amp; chemotherapy&lt;/full-title&gt;&lt;abbr-1&gt;Infect Chemother&lt;/abbr-1&gt;&lt;/alt-periodical&gt;&lt;pages&gt;155-158&lt;/pages&gt;&lt;volume&gt;53&lt;/volume&gt;&lt;number&gt;1&lt;/number&gt;&lt;dates&gt;&lt;year&gt;2021&lt;/year&gt;&lt;/dates&gt;&lt;publisher&gt;The Korean Society of Infectious Diseases; Korean Society for Antimicrobial Therapy; The Korean Society for AIDS&lt;/publisher&gt;&lt;isbn&gt;2093-2340&amp;#xD;2092-6448&lt;/isbn&gt;&lt;accession-num&gt;34409789&lt;/accession-num&gt;&lt;urls&gt;&lt;related-urls&gt;&lt;url&gt;https://pubmed.ncbi.nlm.nih.gov/34409789&lt;/url&gt;&lt;url&gt;https://www.ncbi.nlm.nih.gov/pmc/articles/PMC8032917/&lt;/url&gt;&lt;/related-urls&gt;&lt;/urls&gt;&lt;electronic-resource-num&gt;10.3947/ic.2021.0302&lt;/electronic-resource-num&gt;&lt;remote-database-name&gt;PubMed&lt;/remote-database-name&gt;&lt;language&gt;eng&lt;/language&gt;&lt;/record&gt;&lt;/Cite&gt;&lt;/EndNote&gt;</w:instrText>
      </w:r>
      <w:r>
        <w:rPr>
          <w:lang w:val="en-GB"/>
        </w:rPr>
        <w:fldChar w:fldCharType="separate"/>
      </w:r>
      <w:r w:rsidR="006366CF" w:rsidRPr="006366CF">
        <w:rPr>
          <w:noProof/>
          <w:vertAlign w:val="superscript"/>
          <w:lang w:val="en-GB"/>
        </w:rPr>
        <w:t>1</w:t>
      </w:r>
      <w:r>
        <w:rPr>
          <w:lang w:val="en-GB"/>
        </w:rPr>
        <w:fldChar w:fldCharType="end"/>
      </w:r>
      <w:r>
        <w:rPr>
          <w:lang w:val="en-GB"/>
        </w:rPr>
        <w:t xml:space="preserve">.  </w:t>
      </w:r>
    </w:p>
    <w:p w14:paraId="53C59ED4" w14:textId="7FD2E070" w:rsidR="0032449E" w:rsidRDefault="006366CF" w:rsidP="00B70639">
      <w:pPr>
        <w:jc w:val="both"/>
        <w:rPr>
          <w:lang w:val="en-GB"/>
        </w:rPr>
      </w:pPr>
      <w:r>
        <w:rPr>
          <w:lang w:val="en-GB"/>
        </w:rPr>
        <w:t>In this project, the effect of two different vaccines</w:t>
      </w:r>
      <w:r w:rsidR="00C4544C">
        <w:rPr>
          <w:lang w:val="en-GB"/>
        </w:rPr>
        <w:t xml:space="preserve">, namely </w:t>
      </w:r>
      <w:r>
        <w:rPr>
          <w:lang w:val="en-GB"/>
        </w:rPr>
        <w:t>Pfizer</w:t>
      </w:r>
      <w:r w:rsidR="00C4544C">
        <w:rPr>
          <w:lang w:val="en-GB"/>
        </w:rPr>
        <w:t>-BioNTech</w:t>
      </w:r>
      <w:r>
        <w:rPr>
          <w:lang w:val="en-GB"/>
        </w:rPr>
        <w:t xml:space="preserve"> and </w:t>
      </w:r>
      <w:r w:rsidR="00C4544C">
        <w:rPr>
          <w:lang w:val="en-GB"/>
        </w:rPr>
        <w:t>Oxford/</w:t>
      </w:r>
      <w:r>
        <w:rPr>
          <w:lang w:val="en-GB"/>
        </w:rPr>
        <w:t>AstraZeneca</w:t>
      </w:r>
      <w:r w:rsidR="00C4544C">
        <w:rPr>
          <w:lang w:val="en-GB"/>
        </w:rPr>
        <w:t xml:space="preserve">, </w:t>
      </w:r>
      <w:r>
        <w:rPr>
          <w:lang w:val="en-GB"/>
        </w:rPr>
        <w:t xml:space="preserve">on </w:t>
      </w:r>
      <w:r w:rsidR="00AA5DFB">
        <w:rPr>
          <w:lang w:val="en-GB"/>
        </w:rPr>
        <w:t xml:space="preserve">people with different comorbidities </w:t>
      </w:r>
      <w:r>
        <w:rPr>
          <w:lang w:val="en-GB"/>
        </w:rPr>
        <w:t>will be analysed</w:t>
      </w:r>
      <w:r w:rsidR="00AA5DFB">
        <w:rPr>
          <w:lang w:val="en-GB"/>
        </w:rPr>
        <w:t>, aiming to shed more light on their safety</w:t>
      </w:r>
      <w:r>
        <w:rPr>
          <w:lang w:val="en-GB"/>
        </w:rPr>
        <w:t>. Specifically, the following questions will be answered:</w:t>
      </w:r>
    </w:p>
    <w:p w14:paraId="23569730" w14:textId="69B35F02" w:rsidR="002E4658" w:rsidRDefault="002E4658" w:rsidP="00B70639">
      <w:pPr>
        <w:pStyle w:val="EndNoteBibliography"/>
        <w:numPr>
          <w:ilvl w:val="0"/>
          <w:numId w:val="12"/>
        </w:numPr>
        <w:jc w:val="both"/>
        <w:rPr>
          <w:b/>
          <w:bCs/>
        </w:rPr>
      </w:pPr>
      <w:r w:rsidRPr="001247C4">
        <w:rPr>
          <w:b/>
          <w:bCs/>
        </w:rPr>
        <w:t>Is the mortality the same in vaccinated vs. non-vaccinated people? Is it the same when comparing vaccinated and non-vaccinated people with the same comorbidities?</w:t>
      </w:r>
    </w:p>
    <w:p w14:paraId="2150C810" w14:textId="0BFEAC06" w:rsidR="00C56C40" w:rsidRPr="00C56C40" w:rsidRDefault="00C56C40" w:rsidP="00B70639">
      <w:pPr>
        <w:pStyle w:val="EndNoteBibliography"/>
        <w:numPr>
          <w:ilvl w:val="0"/>
          <w:numId w:val="12"/>
        </w:numPr>
        <w:jc w:val="both"/>
        <w:rPr>
          <w:b/>
          <w:bCs/>
        </w:rPr>
      </w:pPr>
      <w:r w:rsidRPr="001247C4">
        <w:rPr>
          <w:b/>
          <w:bCs/>
        </w:rPr>
        <w:t>How common are adverse events? Are they more common in people with (specific) underlying medical conditions?</w:t>
      </w:r>
      <w:r>
        <w:rPr>
          <w:b/>
          <w:bCs/>
        </w:rPr>
        <w:t xml:space="preserve"> </w:t>
      </w:r>
      <w:r w:rsidRPr="00C56C40">
        <w:t>Medical events after the second vaccine will be considered and compared to unvaccinated people in a similar time frame. If more adverse events occur in a vaccinated population compared to the non-vaccinated population, the time course of adverse events will be plotted.</w:t>
      </w:r>
      <w:r w:rsidR="00A277BF">
        <w:t xml:space="preserve"> </w:t>
      </w:r>
    </w:p>
    <w:p w14:paraId="1BC333AC" w14:textId="441A27DD" w:rsidR="002E4658" w:rsidRDefault="002E4658" w:rsidP="00B70639">
      <w:pPr>
        <w:jc w:val="both"/>
        <w:rPr>
          <w:lang w:val="en-GB"/>
        </w:rPr>
      </w:pPr>
      <w:r>
        <w:rPr>
          <w:lang w:val="en-GB"/>
        </w:rPr>
        <w:t xml:space="preserve">If time permits, the following </w:t>
      </w:r>
      <w:r w:rsidR="00045F71">
        <w:rPr>
          <w:lang w:val="en-GB"/>
        </w:rPr>
        <w:t xml:space="preserve">points </w:t>
      </w:r>
      <w:r>
        <w:rPr>
          <w:lang w:val="en-GB"/>
        </w:rPr>
        <w:t>may also be investigated:</w:t>
      </w:r>
    </w:p>
    <w:p w14:paraId="537C1A1F" w14:textId="684A0603" w:rsidR="00045F71" w:rsidRDefault="00045F71" w:rsidP="00B70639">
      <w:pPr>
        <w:pStyle w:val="EndNoteBibliography"/>
        <w:numPr>
          <w:ilvl w:val="0"/>
          <w:numId w:val="12"/>
        </w:numPr>
        <w:jc w:val="both"/>
      </w:pPr>
      <w:r>
        <w:t xml:space="preserve">Comparison of </w:t>
      </w:r>
      <w:r w:rsidRPr="00045F71">
        <w:t xml:space="preserve">relevant adverse events </w:t>
      </w:r>
      <w:r w:rsidR="00AB3D9D">
        <w:t xml:space="preserve">(e.g. myocarditis or lymphadenopathy) </w:t>
      </w:r>
      <w:r w:rsidRPr="00045F71">
        <w:t>after vaccination vs. after</w:t>
      </w:r>
      <w:r>
        <w:t xml:space="preserve"> a</w:t>
      </w:r>
      <w:r w:rsidRPr="00045F71">
        <w:t xml:space="preserve"> natural </w:t>
      </w:r>
      <w:r w:rsidR="00C4544C">
        <w:t>COVID</w:t>
      </w:r>
      <w:r w:rsidRPr="00045F71">
        <w:t>-19 infection</w:t>
      </w:r>
      <w:r w:rsidR="00C4544C">
        <w:t xml:space="preserve"> </w:t>
      </w:r>
    </w:p>
    <w:p w14:paraId="09944B4B" w14:textId="0A074203" w:rsidR="003D6701" w:rsidRDefault="003D6701" w:rsidP="00B70639">
      <w:pPr>
        <w:pStyle w:val="EndNoteBibliography"/>
        <w:numPr>
          <w:ilvl w:val="0"/>
          <w:numId w:val="12"/>
        </w:numPr>
        <w:jc w:val="both"/>
      </w:pPr>
      <w:r>
        <w:t>Is the mortality the same in people with a history of myocarditis (and related diseases) with the vaccination compared to without vaccination?</w:t>
      </w:r>
    </w:p>
    <w:p w14:paraId="5D0D427D" w14:textId="445B9C9F" w:rsidR="006366CF" w:rsidRDefault="0008084F" w:rsidP="00B70639">
      <w:pPr>
        <w:pStyle w:val="EndNoteBibliography"/>
        <w:numPr>
          <w:ilvl w:val="0"/>
          <w:numId w:val="12"/>
        </w:numPr>
        <w:jc w:val="both"/>
      </w:pPr>
      <w:r>
        <w:t>Is the preventive effect of the vaccines on getting COVID-19 the same for people with and people without underlying medical conditions? What about specific groups of comorbidities (</w:t>
      </w:r>
      <w:r w:rsidR="001247C4">
        <w:t>diseases of the circulatory vs. respiratory system)?</w:t>
      </w:r>
    </w:p>
    <w:p w14:paraId="4226A376" w14:textId="77777777" w:rsidR="00F60745" w:rsidRDefault="002E4658" w:rsidP="00B70639">
      <w:pPr>
        <w:pStyle w:val="EndNoteBibliography"/>
        <w:numPr>
          <w:ilvl w:val="0"/>
          <w:numId w:val="12"/>
        </w:numPr>
        <w:jc w:val="both"/>
      </w:pPr>
      <w:r w:rsidRPr="002E4658">
        <w:t>Is number of hospitalization the same in vaccinated vs. non-vaccinated populations? Is it the same when comparing vaccinated and non-vaccinated people with the same comorbidities?</w:t>
      </w:r>
    </w:p>
    <w:p w14:paraId="091858F7" w14:textId="536F2227" w:rsidR="00917523" w:rsidRPr="00F60745" w:rsidRDefault="00F60745" w:rsidP="00B70639">
      <w:pPr>
        <w:pStyle w:val="EndNoteBibliography"/>
        <w:numPr>
          <w:ilvl w:val="0"/>
          <w:numId w:val="12"/>
        </w:numPr>
        <w:jc w:val="both"/>
      </w:pPr>
      <w:r>
        <w:t>What</w:t>
      </w:r>
      <w:r w:rsidR="002E4658">
        <w:t xml:space="preserve"> is the effect of the covid vaccine on children?</w:t>
      </w:r>
    </w:p>
    <w:p w14:paraId="28163230" w14:textId="7EECD62B" w:rsidR="0032449E" w:rsidRDefault="00A67DC3" w:rsidP="00B70639">
      <w:pPr>
        <w:pStyle w:val="EndNoteBibliography"/>
        <w:numPr>
          <w:ilvl w:val="0"/>
          <w:numId w:val="0"/>
        </w:numPr>
        <w:jc w:val="both"/>
      </w:pPr>
      <w:r>
        <w:t xml:space="preserve">For retrieving the comorbidities, the </w:t>
      </w:r>
      <w:r w:rsidRPr="00917523">
        <w:rPr>
          <w:b/>
          <w:bCs/>
        </w:rPr>
        <w:t>TPP GP clinical</w:t>
      </w:r>
      <w:r>
        <w:t xml:space="preserve"> dataset from the UK Biobank (UKBB) will be used and ic-10 codes used to classify the diseases into broader categories. To get the vaccination status, the </w:t>
      </w:r>
      <w:r w:rsidRPr="00917523">
        <w:rPr>
          <w:b/>
          <w:bCs/>
        </w:rPr>
        <w:t>Covid-19 TPP GP Scripts</w:t>
      </w:r>
      <w:r>
        <w:t xml:space="preserve"> dataset will be used and different vaccines called using their SNOMED codes. </w:t>
      </w:r>
      <w:r w:rsidR="001B3ABA">
        <w:t xml:space="preserve">For the mortality data, the </w:t>
      </w:r>
      <w:r w:rsidR="001B3ABA" w:rsidRPr="00C56C40">
        <w:rPr>
          <w:b/>
          <w:bCs/>
        </w:rPr>
        <w:t xml:space="preserve">Death </w:t>
      </w:r>
      <w:r w:rsidR="00C56C40" w:rsidRPr="00C56C40">
        <w:rPr>
          <w:b/>
          <w:bCs/>
        </w:rPr>
        <w:t>L</w:t>
      </w:r>
      <w:r w:rsidR="001B3ABA" w:rsidRPr="00C56C40">
        <w:rPr>
          <w:b/>
          <w:bCs/>
        </w:rPr>
        <w:t>inkage</w:t>
      </w:r>
      <w:r w:rsidR="001B3ABA">
        <w:t xml:space="preserve"> dataset will be used, as also done by Xiang et al.</w:t>
      </w:r>
      <w:r w:rsidR="001B3ABA">
        <w:fldChar w:fldCharType="begin"/>
      </w:r>
      <w:r w:rsidR="001B3ABA">
        <w:instrText xml:space="preserve"> ADDIN EN.CITE &lt;EndNote&gt;&lt;Cite&gt;&lt;Author&gt;Xiang&lt;/Author&gt;&lt;Year&gt;2021&lt;/Year&gt;&lt;RecNum&gt;2&lt;/RecNum&gt;&lt;DisplayText&gt;&lt;style face="superscript"&gt;2&lt;/style&gt;&lt;/DisplayText&gt;&lt;record&gt;&lt;rec-number&gt;2&lt;/rec-number&gt;&lt;foreign-keys&gt;&lt;key app="EN" db-id="fxsfxav03rrepseepftp95wlxwesev2xe9aw" timestamp="1636392780"&gt;2&lt;/key&gt;&lt;/foreign-keys&gt;&lt;ref-type name="Journal Article"&gt;17&lt;/ref-type&gt;&lt;contributors&gt;&lt;authors&gt;&lt;author&gt;Xiang, Yong&lt;/author&gt;&lt;author&gt;Feng, Yaning&lt;/author&gt;&lt;author&gt;Qiu, Jinghong&lt;/author&gt;&lt;author&gt;So, Hon-Cheong&lt;/author&gt;&lt;/authors&gt;&lt;/contributors&gt;&lt;titles&gt;&lt;title&gt;Association of COVID-19 vaccination with risks of hospitalization due to cardiovascular and other diseases: A study of the UK Biobank&lt;/title&gt;&lt;secondary-title&gt;medRxiv&lt;/secondary-title&gt;&lt;/titles&gt;&lt;periodical&gt;&lt;full-title&gt;medRxiv&lt;/full-title&gt;&lt;/periodical&gt;&lt;pages&gt;2021.08.15.21262097&lt;/pages&gt;&lt;dates&gt;&lt;year&gt;2021&lt;/year&gt;&lt;/dates&gt;&lt;urls&gt;&lt;related-urls&gt;&lt;url&gt;https://www.medrxiv.org/content/medrxiv/early/2021/11/05/2021.08.15.21262097.full.pdf&lt;/url&gt;&lt;/related-urls&gt;&lt;/urls&gt;&lt;electronic-resource-num&gt;10.1101/2021.08.15.21262097&lt;/electronic-resource-num&gt;&lt;/record&gt;&lt;/Cite&gt;&lt;/EndNote&gt;</w:instrText>
      </w:r>
      <w:r w:rsidR="001B3ABA">
        <w:fldChar w:fldCharType="separate"/>
      </w:r>
      <w:r w:rsidR="001B3ABA" w:rsidRPr="001B3ABA">
        <w:rPr>
          <w:vertAlign w:val="superscript"/>
        </w:rPr>
        <w:t>2</w:t>
      </w:r>
      <w:r w:rsidR="001B3ABA">
        <w:fldChar w:fldCharType="end"/>
      </w:r>
      <w:r w:rsidR="001B3ABA">
        <w:t xml:space="preserve">. </w:t>
      </w:r>
      <w:r>
        <w:t>B</w:t>
      </w:r>
      <w:r w:rsidR="00C56C40">
        <w:t>ar plots</w:t>
      </w:r>
      <w:r>
        <w:t xml:space="preserve"> of the different groups will be created and</w:t>
      </w:r>
      <w:r w:rsidR="00ED6CBA">
        <w:t xml:space="preserve"> the</w:t>
      </w:r>
      <w:r>
        <w:t xml:space="preserve"> data will be </w:t>
      </w:r>
      <w:r w:rsidR="00377234">
        <w:t xml:space="preserve">statistically </w:t>
      </w:r>
      <w:r>
        <w:t>analysed using the Chi-squared test.</w:t>
      </w:r>
      <w:r w:rsidR="00C43AEF">
        <w:t xml:space="preserve"> </w:t>
      </w:r>
      <w:r w:rsidR="00C56C40">
        <w:t xml:space="preserve">A line plot would be used for time-related data. </w:t>
      </w:r>
      <w:r>
        <w:t xml:space="preserve">Euler will be used, as it is a large dataset. </w:t>
      </w:r>
    </w:p>
    <w:p w14:paraId="23896C76" w14:textId="77777777" w:rsidR="00AB3D9D" w:rsidRDefault="00AB3D9D" w:rsidP="00C4544C">
      <w:pPr>
        <w:jc w:val="both"/>
        <w:rPr>
          <w:b/>
          <w:lang w:val="en-GB"/>
        </w:rPr>
      </w:pPr>
    </w:p>
    <w:p w14:paraId="60334653" w14:textId="3F1F0180" w:rsidR="0032449E" w:rsidRPr="00C43AEF" w:rsidRDefault="00A67DC3" w:rsidP="00B70639">
      <w:pPr>
        <w:jc w:val="both"/>
        <w:rPr>
          <w:lang w:val="en-GB"/>
        </w:rPr>
      </w:pPr>
      <w:r w:rsidRPr="00A67DC3">
        <w:rPr>
          <w:b/>
          <w:lang w:val="en-GB"/>
        </w:rPr>
        <w:t>References</w:t>
      </w:r>
    </w:p>
    <w:p w14:paraId="05D11B2B" w14:textId="77777777" w:rsidR="001B3ABA" w:rsidRPr="001B3ABA" w:rsidRDefault="0032449E" w:rsidP="00B70639">
      <w:pPr>
        <w:pStyle w:val="EndNoteBibliography"/>
        <w:numPr>
          <w:ilvl w:val="0"/>
          <w:numId w:val="0"/>
        </w:numPr>
        <w:spacing w:after="0"/>
        <w:jc w:val="both"/>
      </w:pPr>
      <w:r>
        <w:rPr>
          <w:lang w:val="en-GB"/>
        </w:rPr>
        <w:fldChar w:fldCharType="begin"/>
      </w:r>
      <w:r>
        <w:rPr>
          <w:lang w:val="en-GB"/>
        </w:rPr>
        <w:instrText xml:space="preserve"> ADDIN EN.REFLIST </w:instrText>
      </w:r>
      <w:r>
        <w:rPr>
          <w:lang w:val="en-GB"/>
        </w:rPr>
        <w:fldChar w:fldCharType="separate"/>
      </w:r>
      <w:r w:rsidR="001B3ABA" w:rsidRPr="001B3ABA">
        <w:t>1</w:t>
      </w:r>
      <w:r w:rsidR="001B3ABA" w:rsidRPr="001B3ABA">
        <w:tab/>
        <w:t xml:space="preserve">Choi, W. S. &amp; Cheong, H. J. COVID-19 Vaccination for People with Comorbidities. </w:t>
      </w:r>
      <w:r w:rsidR="001B3ABA" w:rsidRPr="001B3ABA">
        <w:rPr>
          <w:i/>
        </w:rPr>
        <w:t>Infect Chemother</w:t>
      </w:r>
      <w:r w:rsidR="001B3ABA" w:rsidRPr="001B3ABA">
        <w:t xml:space="preserve"> </w:t>
      </w:r>
      <w:r w:rsidR="001B3ABA" w:rsidRPr="001B3ABA">
        <w:rPr>
          <w:b/>
        </w:rPr>
        <w:t>53</w:t>
      </w:r>
      <w:r w:rsidR="001B3ABA" w:rsidRPr="001B3ABA">
        <w:t>, 155-158, doi:10.3947/ic.2021.0302 (2021).</w:t>
      </w:r>
    </w:p>
    <w:p w14:paraId="51164C62" w14:textId="77777777" w:rsidR="001B3ABA" w:rsidRPr="001B3ABA" w:rsidRDefault="001B3ABA" w:rsidP="00B70639">
      <w:pPr>
        <w:pStyle w:val="EndNoteBibliography"/>
        <w:numPr>
          <w:ilvl w:val="0"/>
          <w:numId w:val="0"/>
        </w:numPr>
        <w:jc w:val="both"/>
      </w:pPr>
      <w:r w:rsidRPr="001B3ABA">
        <w:lastRenderedPageBreak/>
        <w:t>2</w:t>
      </w:r>
      <w:r w:rsidRPr="001B3ABA">
        <w:tab/>
        <w:t xml:space="preserve">Xiang, Y., Feng, Y., Qiu, J. &amp; So, H.-C. Association of COVID-19 vaccination with risks of hospitalization due to cardiovascular and other diseases: A study of the UK Biobank. </w:t>
      </w:r>
      <w:r w:rsidRPr="001B3ABA">
        <w:rPr>
          <w:i/>
        </w:rPr>
        <w:t>medRxiv</w:t>
      </w:r>
      <w:r w:rsidRPr="001B3ABA">
        <w:t>, 2021.2008.2015.21262097, doi:10.1101/2021.08.15.21262097 (2021).</w:t>
      </w:r>
    </w:p>
    <w:p w14:paraId="2F4FEDE5" w14:textId="60F9253C" w:rsidR="00F10D99" w:rsidRPr="00502A32" w:rsidRDefault="0032449E" w:rsidP="00B70639">
      <w:pPr>
        <w:jc w:val="both"/>
        <w:rPr>
          <w:lang w:val="en-GB"/>
        </w:rPr>
      </w:pPr>
      <w:r>
        <w:rPr>
          <w:lang w:val="en-GB"/>
        </w:rPr>
        <w:fldChar w:fldCharType="end"/>
      </w:r>
    </w:p>
    <w:sectPr w:rsidR="00F10D99" w:rsidRPr="00502A32" w:rsidSect="00BB6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01BBB"/>
    <w:multiLevelType w:val="hybridMultilevel"/>
    <w:tmpl w:val="DBC817E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27D"/>
    <w:multiLevelType w:val="hybridMultilevel"/>
    <w:tmpl w:val="6C103016"/>
    <w:lvl w:ilvl="0" w:tplc="16B21A1E">
      <w:numFmt w:val="bullet"/>
      <w:pStyle w:val="EndNoteBibliography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163C10"/>
    <w:multiLevelType w:val="hybridMultilevel"/>
    <w:tmpl w:val="9FB2EC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2BC0"/>
    <w:multiLevelType w:val="hybridMultilevel"/>
    <w:tmpl w:val="1B84DE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27222"/>
    <w:multiLevelType w:val="multilevel"/>
    <w:tmpl w:val="564AE9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2"/>
  </w:num>
  <w:num w:numId="10">
    <w:abstractNumId w:val="1"/>
  </w:num>
  <w:num w:numId="11">
    <w:abstractNumId w:val="0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née Sæthre">
    <w15:presenceInfo w15:providerId="Windows Live" w15:userId="96c36d3dad5580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tDAzN7Q0tLQ0NDJT0lEKTi0uzszPAykwrAUAqgX0iCwAAAA="/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atur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xsfxav03rrepseepftp95wlxwesev2xe9aw&quot;&gt;My EndNote Library_bigData&lt;record-ids&gt;&lt;item&gt;1&lt;/item&gt;&lt;item&gt;2&lt;/item&gt;&lt;/record-ids&gt;&lt;/item&gt;&lt;/Libraries&gt;"/>
  </w:docVars>
  <w:rsids>
    <w:rsidRoot w:val="00D20A74"/>
    <w:rsid w:val="00045F71"/>
    <w:rsid w:val="0008084F"/>
    <w:rsid w:val="001247C4"/>
    <w:rsid w:val="001B3ABA"/>
    <w:rsid w:val="00215FAE"/>
    <w:rsid w:val="00223AC5"/>
    <w:rsid w:val="002B5F13"/>
    <w:rsid w:val="002E4658"/>
    <w:rsid w:val="0032449E"/>
    <w:rsid w:val="003327EE"/>
    <w:rsid w:val="00354071"/>
    <w:rsid w:val="00377234"/>
    <w:rsid w:val="003D6701"/>
    <w:rsid w:val="003F361E"/>
    <w:rsid w:val="004024D8"/>
    <w:rsid w:val="0042087F"/>
    <w:rsid w:val="00453B59"/>
    <w:rsid w:val="0050142B"/>
    <w:rsid w:val="00502A32"/>
    <w:rsid w:val="00506C32"/>
    <w:rsid w:val="005532C1"/>
    <w:rsid w:val="005611A1"/>
    <w:rsid w:val="006366CF"/>
    <w:rsid w:val="00680402"/>
    <w:rsid w:val="006B5AA2"/>
    <w:rsid w:val="007B372A"/>
    <w:rsid w:val="008111A9"/>
    <w:rsid w:val="00885AA7"/>
    <w:rsid w:val="00917523"/>
    <w:rsid w:val="0097277D"/>
    <w:rsid w:val="00A13F82"/>
    <w:rsid w:val="00A277BF"/>
    <w:rsid w:val="00A42848"/>
    <w:rsid w:val="00A67DC3"/>
    <w:rsid w:val="00A950C7"/>
    <w:rsid w:val="00AA5DFB"/>
    <w:rsid w:val="00AB3D9D"/>
    <w:rsid w:val="00B46D3A"/>
    <w:rsid w:val="00B70639"/>
    <w:rsid w:val="00BB48B8"/>
    <w:rsid w:val="00BB6174"/>
    <w:rsid w:val="00C218FA"/>
    <w:rsid w:val="00C43AEF"/>
    <w:rsid w:val="00C4544C"/>
    <w:rsid w:val="00C56C40"/>
    <w:rsid w:val="00CF0EE1"/>
    <w:rsid w:val="00D20A74"/>
    <w:rsid w:val="00EB46AD"/>
    <w:rsid w:val="00EC3C3C"/>
    <w:rsid w:val="00ED6CBA"/>
    <w:rsid w:val="00EE287D"/>
    <w:rsid w:val="00F10D99"/>
    <w:rsid w:val="00F60745"/>
    <w:rsid w:val="00FD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61780"/>
  <w15:chartTrackingRefBased/>
  <w15:docId w15:val="{9AFF8B15-EDC3-4FFC-BC47-5F6AF3D3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6D3A"/>
    <w:pPr>
      <w:keepNext/>
      <w:keepLines/>
      <w:spacing w:before="240" w:after="0" w:line="360" w:lineRule="auto"/>
      <w:jc w:val="both"/>
      <w:outlineLvl w:val="0"/>
      <w:pPrChange w:id="0" w:author="Renée Sæthre" w:date="2021-11-10T12:51:00Z">
        <w:pPr>
          <w:keepNext/>
          <w:keepLines/>
          <w:spacing w:before="240" w:line="360" w:lineRule="auto"/>
          <w:jc w:val="both"/>
          <w:outlineLvl w:val="0"/>
        </w:pPr>
      </w:pPrChange>
    </w:pPr>
    <w:rPr>
      <w:rFonts w:ascii="Arial" w:eastAsiaTheme="majorEastAsia" w:hAnsi="Arial" w:cstheme="majorBidi"/>
      <w:b/>
      <w:sz w:val="32"/>
      <w:szCs w:val="32"/>
      <w:rPrChange w:id="0" w:author="Renée Sæthre" w:date="2021-11-10T12:51:00Z">
        <w:rPr>
          <w:rFonts w:ascii="Arial" w:eastAsiaTheme="majorEastAsia" w:hAnsi="Arial" w:cstheme="majorBidi"/>
          <w:b/>
          <w:sz w:val="32"/>
          <w:szCs w:val="32"/>
          <w:lang w:val="en-CH" w:eastAsia="en-US" w:bidi="ar-SA"/>
        </w:rPr>
      </w:rPrChange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218FA"/>
    <w:pPr>
      <w:keepNext/>
      <w:keepLines/>
      <w:numPr>
        <w:ilvl w:val="1"/>
        <w:numId w:val="8"/>
      </w:numPr>
      <w:spacing w:before="40" w:after="0" w:line="360" w:lineRule="auto"/>
      <w:jc w:val="both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218FA"/>
    <w:pPr>
      <w:keepNext/>
      <w:keepLines/>
      <w:numPr>
        <w:ilvl w:val="2"/>
        <w:numId w:val="8"/>
      </w:numPr>
      <w:spacing w:before="40" w:after="0" w:line="360" w:lineRule="auto"/>
      <w:jc w:val="both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C218FA"/>
    <w:pPr>
      <w:keepNext/>
      <w:keepLines/>
      <w:numPr>
        <w:ilvl w:val="3"/>
        <w:numId w:val="1"/>
      </w:numPr>
      <w:spacing w:before="40" w:after="0" w:line="360" w:lineRule="auto"/>
      <w:ind w:left="1080"/>
      <w:jc w:val="both"/>
      <w:outlineLvl w:val="3"/>
    </w:pPr>
    <w:rPr>
      <w:rFonts w:ascii="Arial" w:eastAsiaTheme="majorEastAsia" w:hAnsi="Arial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B46AD"/>
    <w:pPr>
      <w:spacing w:after="0" w:line="240" w:lineRule="auto"/>
      <w:jc w:val="both"/>
    </w:pPr>
    <w:rPr>
      <w:rFonts w:ascii="Calibri" w:hAnsi="Calibri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46D3A"/>
    <w:rPr>
      <w:rFonts w:ascii="Arial" w:eastAsiaTheme="majorEastAsia" w:hAnsi="Arial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218FA"/>
    <w:rPr>
      <w:rFonts w:ascii="Arial" w:eastAsiaTheme="majorEastAsia" w:hAnsi="Arial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218FA"/>
    <w:rPr>
      <w:rFonts w:ascii="Arial" w:eastAsiaTheme="majorEastAsia" w:hAnsi="Arial" w:cstheme="majorBidi"/>
      <w:b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506C32"/>
    <w:pPr>
      <w:spacing w:before="120" w:after="200" w:line="240" w:lineRule="auto"/>
      <w:jc w:val="both"/>
    </w:pPr>
    <w:rPr>
      <w:rFonts w:ascii="Arial Narrow" w:hAnsi="Arial Narrow"/>
      <w:iCs/>
      <w:sz w:val="20"/>
      <w:szCs w:val="18"/>
      <w:lang w:val="de-CH"/>
    </w:rPr>
  </w:style>
  <w:style w:type="paragraph" w:customStyle="1" w:styleId="CaptionLAbel">
    <w:name w:val="CaptionLAbel"/>
    <w:basedOn w:val="Normal"/>
    <w:link w:val="CaptionLAbelChar"/>
    <w:qFormat/>
    <w:rsid w:val="00506C32"/>
    <w:pPr>
      <w:spacing w:before="120" w:after="120" w:line="360" w:lineRule="auto"/>
      <w:jc w:val="both"/>
    </w:pPr>
    <w:rPr>
      <w:rFonts w:ascii="Arial Narrow" w:hAnsi="Arial Narrow"/>
      <w:b/>
      <w:sz w:val="20"/>
      <w:lang w:val="en-US"/>
    </w:rPr>
  </w:style>
  <w:style w:type="character" w:customStyle="1" w:styleId="CaptionLAbelChar">
    <w:name w:val="CaptionLAbel Char"/>
    <w:basedOn w:val="DefaultParagraphFont"/>
    <w:link w:val="CaptionLAbel"/>
    <w:rsid w:val="00506C32"/>
    <w:rPr>
      <w:rFonts w:ascii="Arial Narrow" w:hAnsi="Arial Narrow"/>
      <w:b/>
      <w:sz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218FA"/>
    <w:rPr>
      <w:rFonts w:ascii="Arial" w:eastAsiaTheme="majorEastAsia" w:hAnsi="Arial" w:cstheme="majorBidi"/>
      <w:b/>
      <w:iCs/>
    </w:rPr>
  </w:style>
  <w:style w:type="paragraph" w:styleId="ListParagraph">
    <w:name w:val="List Paragraph"/>
    <w:basedOn w:val="Normal"/>
    <w:link w:val="ListParagraphChar"/>
    <w:uiPriority w:val="34"/>
    <w:qFormat/>
    <w:rsid w:val="007B3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72A"/>
    <w:rPr>
      <w:color w:val="605E5C"/>
      <w:shd w:val="clear" w:color="auto" w:fill="E1DFDD"/>
    </w:rPr>
  </w:style>
  <w:style w:type="character" w:customStyle="1" w:styleId="highlight">
    <w:name w:val="highlight"/>
    <w:basedOn w:val="DefaultParagraphFont"/>
    <w:rsid w:val="00FD3870"/>
  </w:style>
  <w:style w:type="paragraph" w:customStyle="1" w:styleId="EndNoteBibliographyTitle">
    <w:name w:val="EndNote Bibliography Title"/>
    <w:basedOn w:val="Normal"/>
    <w:link w:val="EndNoteBibliographyTitleChar"/>
    <w:rsid w:val="0032449E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2449E"/>
  </w:style>
  <w:style w:type="character" w:customStyle="1" w:styleId="EndNoteBibliographyTitleChar">
    <w:name w:val="EndNote Bibliography Title Char"/>
    <w:basedOn w:val="ListParagraphChar"/>
    <w:link w:val="EndNoteBibliographyTitle"/>
    <w:rsid w:val="0032449E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2449E"/>
    <w:pPr>
      <w:numPr>
        <w:numId w:val="10"/>
      </w:num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32449E"/>
    <w:rPr>
      <w:rFonts w:ascii="Calibri" w:hAnsi="Calibri" w:cs="Calibri"/>
      <w:noProof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8084F"/>
    <w:rPr>
      <w:rFonts w:eastAsiaTheme="minorEastAsia"/>
      <w:color w:val="5A5A5A" w:themeColor="text1" w:themeTint="A5"/>
      <w:spacing w:val="15"/>
    </w:rPr>
  </w:style>
  <w:style w:type="paragraph" w:styleId="Revision">
    <w:name w:val="Revision"/>
    <w:hidden/>
    <w:uiPriority w:val="99"/>
    <w:semiHidden/>
    <w:rsid w:val="004024D8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A5D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D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D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D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D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6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9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A0B91-A3F6-484B-937A-06DBAFC1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Müller</dc:creator>
  <cp:keywords/>
  <dc:description/>
  <cp:lastModifiedBy>Monica Müller</cp:lastModifiedBy>
  <cp:revision>10</cp:revision>
  <dcterms:created xsi:type="dcterms:W3CDTF">2021-11-08T11:53:00Z</dcterms:created>
  <dcterms:modified xsi:type="dcterms:W3CDTF">2021-11-10T13:23:00Z</dcterms:modified>
</cp:coreProperties>
</file>